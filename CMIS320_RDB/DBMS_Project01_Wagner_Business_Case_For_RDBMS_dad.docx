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E4C6B" w14:textId="77777777" w:rsidR="006A4E24" w:rsidRDefault="00356176" w:rsidP="006A4E24">
      <w:pPr>
        <w:spacing w:line="480" w:lineRule="auto"/>
        <w:ind w:right="144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43FE819" wp14:editId="02B7F9E0">
            <wp:simplePos x="0" y="0"/>
            <wp:positionH relativeFrom="column">
              <wp:posOffset>3771900</wp:posOffset>
            </wp:positionH>
            <wp:positionV relativeFrom="paragraph">
              <wp:posOffset>-342900</wp:posOffset>
            </wp:positionV>
            <wp:extent cx="2092960" cy="1473200"/>
            <wp:effectExtent l="0" t="0" r="0" b="0"/>
            <wp:wrapNone/>
            <wp:docPr id="2" name="Picture 2" descr="SystemSub:Users:Terrapin:Desktop:myflee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ub:Users:Terrapin:Desktop:myfleet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296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E24">
        <w:rPr>
          <w:rFonts w:ascii="Times New Roman" w:hAnsi="Times New Roman" w:cs="Times New Roman"/>
        </w:rPr>
        <w:t>CMS320 Pr.1: The Case for a Relational Database</w:t>
      </w:r>
    </w:p>
    <w:p w14:paraId="3AC682F8" w14:textId="77777777" w:rsidR="001C5342" w:rsidRDefault="006A4E24" w:rsidP="006A4E24">
      <w:pPr>
        <w:spacing w:line="480" w:lineRule="auto"/>
        <w:ind w:right="1440"/>
        <w:rPr>
          <w:rFonts w:ascii="Times New Roman" w:hAnsi="Times New Roman" w:cs="Times New Roman"/>
        </w:rPr>
      </w:pPr>
      <w:r>
        <w:rPr>
          <w:rFonts w:ascii="Times New Roman" w:hAnsi="Times New Roman" w:cs="Times New Roman"/>
        </w:rPr>
        <w:t>Mark Wagner</w:t>
      </w:r>
    </w:p>
    <w:p w14:paraId="6C9B4366" w14:textId="77777777" w:rsidR="006A4E24" w:rsidRDefault="006A4E24" w:rsidP="006A4E24">
      <w:pPr>
        <w:spacing w:line="480" w:lineRule="auto"/>
        <w:ind w:right="1440"/>
        <w:rPr>
          <w:rFonts w:ascii="Times New Roman" w:hAnsi="Times New Roman" w:cs="Times New Roman"/>
        </w:rPr>
      </w:pPr>
    </w:p>
    <w:p w14:paraId="1B75A20F" w14:textId="508A8F05" w:rsidR="006A4E24" w:rsidRDefault="006A4E24" w:rsidP="006A4E24">
      <w:pPr>
        <w:spacing w:line="480" w:lineRule="auto"/>
        <w:ind w:right="1440"/>
        <w:rPr>
          <w:rFonts w:ascii="Times New Roman" w:hAnsi="Times New Roman" w:cs="Times New Roman"/>
        </w:rPr>
      </w:pPr>
      <w:r>
        <w:rPr>
          <w:rFonts w:ascii="Times New Roman" w:hAnsi="Times New Roman" w:cs="Times New Roman"/>
        </w:rPr>
        <w:t xml:space="preserve">Dear </w:t>
      </w:r>
      <w:ins w:id="0" w:author="Wagner, Erik (NIH/NCATS) [C]" w:date="2019-01-23T17:10:00Z">
        <w:r w:rsidR="00451D9B">
          <w:rPr>
            <w:rFonts w:ascii="Times New Roman" w:hAnsi="Times New Roman" w:cs="Times New Roman"/>
          </w:rPr>
          <w:t>C</w:t>
        </w:r>
      </w:ins>
      <w:del w:id="1" w:author="Wagner, Erik (NIH/NCATS) [C]" w:date="2019-01-23T17:10:00Z">
        <w:r w:rsidDel="00451D9B">
          <w:rPr>
            <w:rFonts w:ascii="Times New Roman" w:hAnsi="Times New Roman" w:cs="Times New Roman"/>
          </w:rPr>
          <w:delText>c</w:delText>
        </w:r>
      </w:del>
      <w:r>
        <w:rPr>
          <w:rFonts w:ascii="Times New Roman" w:hAnsi="Times New Roman" w:cs="Times New Roman"/>
        </w:rPr>
        <w:t xml:space="preserve">lient, </w:t>
      </w:r>
    </w:p>
    <w:p w14:paraId="74E30DFF" w14:textId="77777777" w:rsidR="00151A14" w:rsidRDefault="00151A14" w:rsidP="006A4E24">
      <w:pPr>
        <w:spacing w:line="480" w:lineRule="auto"/>
        <w:ind w:right="1440"/>
        <w:rPr>
          <w:rFonts w:ascii="Times New Roman" w:hAnsi="Times New Roman" w:cs="Times New Roman"/>
        </w:rPr>
      </w:pPr>
    </w:p>
    <w:p w14:paraId="0AD6D2A0" w14:textId="74E74BAD"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 xml:space="preserve">First off, thank you for hiring us to construct your fleet management software! Over the course of operating a rental car business, </w:t>
      </w:r>
      <w:del w:id="2" w:author="Wagner, Erik (NIH/NCATS) [C]" w:date="2019-01-23T17:10:00Z">
        <w:r w:rsidDel="00451D9B">
          <w:rPr>
            <w:rFonts w:ascii="Times New Roman" w:hAnsi="Times New Roman" w:cs="Times New Roman"/>
          </w:rPr>
          <w:delText xml:space="preserve">one </w:delText>
        </w:r>
      </w:del>
      <w:ins w:id="3" w:author="Wagner, Erik (NIH/NCATS) [C]" w:date="2019-01-23T17:10:00Z">
        <w:r w:rsidR="00451D9B">
          <w:rPr>
            <w:rFonts w:ascii="Times New Roman" w:hAnsi="Times New Roman" w:cs="Times New Roman"/>
          </w:rPr>
          <w:t>you will</w:t>
        </w:r>
        <w:r w:rsidR="00451D9B">
          <w:rPr>
            <w:rFonts w:ascii="Times New Roman" w:hAnsi="Times New Roman" w:cs="Times New Roman"/>
          </w:rPr>
          <w:t xml:space="preserve"> </w:t>
        </w:r>
      </w:ins>
      <w:r>
        <w:rPr>
          <w:rFonts w:ascii="Times New Roman" w:hAnsi="Times New Roman" w:cs="Times New Roman"/>
        </w:rPr>
        <w:t>face</w:t>
      </w:r>
      <w:del w:id="4" w:author="Wagner, Erik (NIH/NCATS) [C]" w:date="2019-01-23T17:10:00Z">
        <w:r w:rsidDel="00451D9B">
          <w:rPr>
            <w:rFonts w:ascii="Times New Roman" w:hAnsi="Times New Roman" w:cs="Times New Roman"/>
          </w:rPr>
          <w:delText>s</w:delText>
        </w:r>
      </w:del>
      <w:r>
        <w:rPr>
          <w:rFonts w:ascii="Times New Roman" w:hAnsi="Times New Roman" w:cs="Times New Roman"/>
        </w:rPr>
        <w:t xml:space="preserve"> many different types of people, different vehicles, and a myriad of situations that can occur</w:t>
      </w:r>
      <w:ins w:id="5" w:author="Wagner, Erik (NIH/NCATS) [C]" w:date="2019-01-23T17:11:00Z">
        <w:r w:rsidR="00451D9B">
          <w:rPr>
            <w:rFonts w:ascii="Times New Roman" w:hAnsi="Times New Roman" w:cs="Times New Roman"/>
          </w:rPr>
          <w:t xml:space="preserve"> and</w:t>
        </w:r>
      </w:ins>
      <w:r>
        <w:rPr>
          <w:rFonts w:ascii="Times New Roman" w:hAnsi="Times New Roman" w:cs="Times New Roman"/>
        </w:rPr>
        <w:t xml:space="preserve"> result</w:t>
      </w:r>
      <w:del w:id="6" w:author="Wagner, Erik (NIH/NCATS) [C]" w:date="2019-01-23T17:11:00Z">
        <w:r w:rsidDel="00451D9B">
          <w:rPr>
            <w:rFonts w:ascii="Times New Roman" w:hAnsi="Times New Roman" w:cs="Times New Roman"/>
          </w:rPr>
          <w:delText>ing</w:delText>
        </w:r>
      </w:del>
      <w:r>
        <w:rPr>
          <w:rFonts w:ascii="Times New Roman" w:hAnsi="Times New Roman" w:cs="Times New Roman"/>
        </w:rPr>
        <w:t xml:space="preserve"> in </w:t>
      </w:r>
      <w:ins w:id="7" w:author="Wagner, Erik (NIH/NCATS) [C]" w:date="2019-01-23T17:11:00Z">
        <w:r w:rsidR="00451D9B">
          <w:rPr>
            <w:rFonts w:ascii="Times New Roman" w:hAnsi="Times New Roman" w:cs="Times New Roman"/>
          </w:rPr>
          <w:t xml:space="preserve">the generation of extra </w:t>
        </w:r>
      </w:ins>
      <w:r>
        <w:rPr>
          <w:rFonts w:ascii="Times New Roman" w:hAnsi="Times New Roman" w:cs="Times New Roman"/>
        </w:rPr>
        <w:t>information that needs to be recorded, maintained, and eventually reported to insurers, prospective buyers/investors and state and local governments. Every interaction results in the creation of data, and every piece of data is in some way tied to another... Accident X involved Driver Y and Vehicle Z.  In the past, for very simple constructs of line</w:t>
      </w:r>
      <w:ins w:id="8" w:author="Wagner, Erik (NIH/NCATS) [C]" w:date="2019-01-23T17:03:00Z">
        <w:r w:rsidR="00451D9B">
          <w:rPr>
            <w:rFonts w:ascii="Times New Roman" w:hAnsi="Times New Roman" w:cs="Times New Roman"/>
          </w:rPr>
          <w:t>a</w:t>
        </w:r>
      </w:ins>
      <w:r>
        <w:rPr>
          <w:rFonts w:ascii="Times New Roman" w:hAnsi="Times New Roman" w:cs="Times New Roman"/>
        </w:rPr>
        <w:t>r data (looking at it from only two dimensions) a spreadsheet would have sufficed. This is no longer the case. Here are some reasons why.</w:t>
      </w:r>
    </w:p>
    <w:p w14:paraId="6E5AE7F0" w14:textId="77777777"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Picture a square. It has a height and a width, just as a spreadsheet has columns and rows. It also has references, but without immense complexity, those references will still remain in either a column or a row. Similarly, you have vehicle</w:t>
      </w:r>
      <w:r w:rsidR="005201C9">
        <w:rPr>
          <w:rFonts w:ascii="Times New Roman" w:hAnsi="Times New Roman" w:cs="Times New Roman"/>
        </w:rPr>
        <w:t>s and dates to occupy those columns/rows</w:t>
      </w:r>
      <w:r>
        <w:rPr>
          <w:rFonts w:ascii="Times New Roman" w:hAnsi="Times New Roman" w:cs="Times New Roman"/>
        </w:rPr>
        <w:t xml:space="preserve"> to record (for this exa</w:t>
      </w:r>
      <w:r w:rsidR="005201C9">
        <w:rPr>
          <w:rFonts w:ascii="Times New Roman" w:hAnsi="Times New Roman" w:cs="Times New Roman"/>
        </w:rPr>
        <w:t>mple) income. Now as we know, this industry is not without turnover.</w:t>
      </w:r>
      <w:r>
        <w:rPr>
          <w:rFonts w:ascii="Times New Roman" w:hAnsi="Times New Roman" w:cs="Times New Roman"/>
        </w:rPr>
        <w:t xml:space="preserve"> Clients come and go, or maybe </w:t>
      </w:r>
      <w:bookmarkStart w:id="9" w:name="_GoBack"/>
      <w:bookmarkEnd w:id="9"/>
      <w:r>
        <w:rPr>
          <w:rFonts w:ascii="Times New Roman" w:hAnsi="Times New Roman" w:cs="Times New Roman"/>
        </w:rPr>
        <w:t xml:space="preserve">even switch cars. </w:t>
      </w:r>
      <w:proofErr w:type="gramStart"/>
      <w:r>
        <w:rPr>
          <w:rFonts w:ascii="Times New Roman" w:hAnsi="Times New Roman" w:cs="Times New Roman"/>
        </w:rPr>
        <w:t>So</w:t>
      </w:r>
      <w:proofErr w:type="gramEnd"/>
      <w:r>
        <w:rPr>
          <w:rFonts w:ascii="Times New Roman" w:hAnsi="Times New Roman" w:cs="Times New Roman"/>
        </w:rPr>
        <w:t xml:space="preserve"> you now can no longer record the vehicle in ‘A’</w:t>
      </w:r>
      <w:del w:id="10" w:author="Wagner, Erik (NIH/NCATS) [C]" w:date="2019-01-23T17:11:00Z">
        <w:r w:rsidDel="00451D9B">
          <w:rPr>
            <w:rFonts w:ascii="Times New Roman" w:hAnsi="Times New Roman" w:cs="Times New Roman"/>
          </w:rPr>
          <w:delText xml:space="preserve"> </w:delText>
        </w:r>
      </w:del>
      <w:r>
        <w:rPr>
          <w:rFonts w:ascii="Times New Roman" w:hAnsi="Times New Roman" w:cs="Times New Roman"/>
        </w:rPr>
        <w:t xml:space="preserve">, the car in ‘B’, and multiple dates in ‘C’ onward. You need to add a </w:t>
      </w:r>
      <w:r w:rsidRPr="006A4E24">
        <w:rPr>
          <w:rFonts w:ascii="Times New Roman" w:hAnsi="Times New Roman" w:cs="Times New Roman"/>
          <w:b/>
        </w:rPr>
        <w:t>third dimension</w:t>
      </w:r>
      <w:r>
        <w:rPr>
          <w:rFonts w:ascii="Times New Roman" w:hAnsi="Times New Roman" w:cs="Times New Roman"/>
        </w:rPr>
        <w:t xml:space="preserve"> of depth. So let’s say you create a separate sheet for each month and assuming you have no mid-month turnover, this works for your vehicles. But now you have a problem, you are having to create many sheets over time, the size of the </w:t>
      </w:r>
      <w:r>
        <w:rPr>
          <w:rFonts w:ascii="Times New Roman" w:hAnsi="Times New Roman" w:cs="Times New Roman"/>
        </w:rPr>
        <w:lastRenderedPageBreak/>
        <w:t xml:space="preserve">file is growing, each time you share it with someone, you must exercise version control, when you add vehicles or guests – every sheet must be updated individually. But you are moving along. </w:t>
      </w:r>
    </w:p>
    <w:p w14:paraId="33929A4D" w14:textId="5E0DBFF9" w:rsidR="00151A14" w:rsidRDefault="006A4E24" w:rsidP="006A4E24">
      <w:pPr>
        <w:spacing w:line="480" w:lineRule="auto"/>
        <w:ind w:firstLine="720"/>
        <w:rPr>
          <w:rFonts w:ascii="Times New Roman" w:hAnsi="Times New Roman" w:cs="Times New Roman"/>
        </w:rPr>
      </w:pPr>
      <w:r>
        <w:rPr>
          <w:rFonts w:ascii="Times New Roman" w:hAnsi="Times New Roman" w:cs="Times New Roman"/>
        </w:rPr>
        <w:t>Then</w:t>
      </w:r>
      <w:ins w:id="11" w:author="Wagner, Erik (NIH/NCATS) [C]" w:date="2019-01-23T17:09:00Z">
        <w:r w:rsidR="00451D9B">
          <w:rPr>
            <w:rFonts w:ascii="Times New Roman" w:hAnsi="Times New Roman" w:cs="Times New Roman"/>
          </w:rPr>
          <w:t>,</w:t>
        </w:r>
      </w:ins>
      <w:r>
        <w:rPr>
          <w:rFonts w:ascii="Times New Roman" w:hAnsi="Times New Roman" w:cs="Times New Roman"/>
        </w:rPr>
        <w:t xml:space="preserve"> an accident </w:t>
      </w:r>
      <w:proofErr w:type="gramStart"/>
      <w:r>
        <w:rPr>
          <w:rFonts w:ascii="Times New Roman" w:hAnsi="Times New Roman" w:cs="Times New Roman"/>
        </w:rPr>
        <w:t>happens</w:t>
      </w:r>
      <w:proofErr w:type="gramEnd"/>
      <w:r>
        <w:rPr>
          <w:rFonts w:ascii="Times New Roman" w:hAnsi="Times New Roman" w:cs="Times New Roman"/>
        </w:rPr>
        <w:t xml:space="preserve"> and </w:t>
      </w:r>
      <w:ins w:id="12" w:author="Wagner, Erik (NIH/NCATS) [C]" w:date="2019-01-23T17:09:00Z">
        <w:r w:rsidR="00451D9B">
          <w:rPr>
            <w:rFonts w:ascii="Times New Roman" w:hAnsi="Times New Roman" w:cs="Times New Roman"/>
          </w:rPr>
          <w:t xml:space="preserve">extra </w:t>
        </w:r>
      </w:ins>
      <w:r>
        <w:rPr>
          <w:rFonts w:ascii="Times New Roman" w:hAnsi="Times New Roman" w:cs="Times New Roman"/>
        </w:rPr>
        <w:t xml:space="preserve">insurance information needs to be stored on a vehicle. This accident </w:t>
      </w:r>
      <w:del w:id="13" w:author="Wagner, Erik (NIH/NCATS) [C]" w:date="2019-01-23T17:09:00Z">
        <w:r w:rsidDel="00451D9B">
          <w:rPr>
            <w:rFonts w:ascii="Times New Roman" w:hAnsi="Times New Roman" w:cs="Times New Roman"/>
          </w:rPr>
          <w:delText>just</w:delText>
        </w:r>
      </w:del>
      <w:r>
        <w:rPr>
          <w:rFonts w:ascii="Times New Roman" w:hAnsi="Times New Roman" w:cs="Times New Roman"/>
        </w:rPr>
        <w:t xml:space="preserve"> put</w:t>
      </w:r>
      <w:ins w:id="14" w:author="Wagner, Erik (NIH/NCATS) [C]" w:date="2019-01-23T17:10:00Z">
        <w:r w:rsidR="00451D9B">
          <w:rPr>
            <w:rFonts w:ascii="Times New Roman" w:hAnsi="Times New Roman" w:cs="Times New Roman"/>
          </w:rPr>
          <w:t>s</w:t>
        </w:r>
      </w:ins>
      <w:r>
        <w:rPr>
          <w:rFonts w:ascii="Times New Roman" w:hAnsi="Times New Roman" w:cs="Times New Roman"/>
        </w:rPr>
        <w:t xml:space="preserve"> you into a fifth dimension. You are beyond the functional capabilities of a spreadsheet. You need to be able to look up what parts were damaged on vehicle X in year K and find if guest 24</w:t>
      </w:r>
      <w:r w:rsidR="005201C9">
        <w:rPr>
          <w:rFonts w:ascii="Times New Roman" w:hAnsi="Times New Roman" w:cs="Times New Roman"/>
        </w:rPr>
        <w:t>1</w:t>
      </w:r>
      <w:r>
        <w:rPr>
          <w:rFonts w:ascii="Times New Roman" w:hAnsi="Times New Roman" w:cs="Times New Roman"/>
        </w:rPr>
        <w:t xml:space="preserve"> or 37</w:t>
      </w:r>
      <w:r w:rsidR="005201C9">
        <w:rPr>
          <w:rFonts w:ascii="Times New Roman" w:hAnsi="Times New Roman" w:cs="Times New Roman"/>
        </w:rPr>
        <w:t>6</w:t>
      </w:r>
      <w:r>
        <w:rPr>
          <w:rFonts w:ascii="Times New Roman" w:hAnsi="Times New Roman" w:cs="Times New Roman"/>
        </w:rPr>
        <w:t xml:space="preserve"> was involved and what his or her claim number was! You need a database.</w:t>
      </w:r>
    </w:p>
    <w:p w14:paraId="3080DBA6" w14:textId="1A364209" w:rsidR="006A4E24" w:rsidRDefault="006A4E24" w:rsidP="006A4E24">
      <w:pPr>
        <w:spacing w:line="480" w:lineRule="auto"/>
        <w:ind w:firstLine="720"/>
        <w:rPr>
          <w:rFonts w:ascii="Times New Roman" w:hAnsi="Times New Roman" w:cs="Times New Roman"/>
        </w:rPr>
      </w:pPr>
      <w:r>
        <w:rPr>
          <w:rFonts w:ascii="Times New Roman" w:hAnsi="Times New Roman" w:cs="Times New Roman"/>
        </w:rPr>
        <w:t xml:space="preserve"> </w:t>
      </w:r>
      <w:r w:rsidR="00151A14">
        <w:rPr>
          <w:rFonts w:ascii="Times New Roman" w:hAnsi="Times New Roman" w:cs="Times New Roman"/>
          <w:noProof/>
        </w:rPr>
        <w:drawing>
          <wp:inline distT="0" distB="0" distL="0" distR="0" wp14:anchorId="38E3992D" wp14:editId="0E782E3D">
            <wp:extent cx="3136900" cy="2352675"/>
            <wp:effectExtent l="0" t="0" r="12700" b="9525"/>
            <wp:docPr id="1" name="Picture 1" descr="SystemSub:Users:Terrapin:Desktop:main-qimg-0c9baf6a27e4203026e213ec84837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Sub:Users:Terrapin:Desktop:main-qimg-0c9baf6a27e4203026e213ec848377a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2352675"/>
                    </a:xfrm>
                    <a:prstGeom prst="rect">
                      <a:avLst/>
                    </a:prstGeom>
                    <a:noFill/>
                    <a:ln>
                      <a:noFill/>
                    </a:ln>
                  </pic:spPr>
                </pic:pic>
              </a:graphicData>
            </a:graphic>
          </wp:inline>
        </w:drawing>
      </w:r>
    </w:p>
    <w:p w14:paraId="076DFF33" w14:textId="58AFB04B" w:rsidR="006A4E24" w:rsidRDefault="006A4E24" w:rsidP="00151A14">
      <w:pPr>
        <w:spacing w:line="480" w:lineRule="auto"/>
        <w:ind w:firstLine="720"/>
        <w:rPr>
          <w:rFonts w:ascii="Times New Roman" w:hAnsi="Times New Roman" w:cs="Times New Roman"/>
        </w:rPr>
      </w:pPr>
      <w:r>
        <w:rPr>
          <w:rFonts w:ascii="Times New Roman" w:hAnsi="Times New Roman" w:cs="Times New Roman"/>
        </w:rPr>
        <w:t xml:space="preserve">A relational database put simply, is software that uses the processing capabilities of a computer to tie </w:t>
      </w:r>
      <w:r w:rsidR="005201C9">
        <w:rPr>
          <w:rFonts w:ascii="Times New Roman" w:hAnsi="Times New Roman" w:cs="Times New Roman"/>
        </w:rPr>
        <w:t>objects</w:t>
      </w:r>
      <w:r>
        <w:rPr>
          <w:rFonts w:ascii="Times New Roman" w:hAnsi="Times New Roman" w:cs="Times New Roman"/>
        </w:rPr>
        <w:t xml:space="preserve"> together using thousands to millions of differe</w:t>
      </w:r>
      <w:r w:rsidR="00151A14">
        <w:rPr>
          <w:rFonts w:ascii="Times New Roman" w:hAnsi="Times New Roman" w:cs="Times New Roman"/>
        </w:rPr>
        <w:t xml:space="preserve">nt link references or relations. </w:t>
      </w:r>
      <w:r w:rsidR="005201C9">
        <w:rPr>
          <w:rFonts w:ascii="Times New Roman" w:hAnsi="Times New Roman" w:cs="Times New Roman"/>
        </w:rPr>
        <w:t xml:space="preserve">In the past, this required </w:t>
      </w:r>
      <w:r>
        <w:rPr>
          <w:rFonts w:ascii="Times New Roman" w:hAnsi="Times New Roman" w:cs="Times New Roman"/>
        </w:rPr>
        <w:t>warehouses of paper and hundreds of employees to manage</w:t>
      </w:r>
      <w:r w:rsidR="006A4BAC">
        <w:rPr>
          <w:rFonts w:ascii="Times New Roman" w:hAnsi="Times New Roman" w:cs="Times New Roman"/>
        </w:rPr>
        <w:t xml:space="preserve"> [Crosley, 2017]</w:t>
      </w:r>
      <w:r>
        <w:rPr>
          <w:rFonts w:ascii="Times New Roman" w:hAnsi="Times New Roman" w:cs="Times New Roman"/>
        </w:rPr>
        <w:t xml:space="preserve"> but</w:t>
      </w:r>
      <w:r w:rsidR="005201C9">
        <w:rPr>
          <w:rFonts w:ascii="Times New Roman" w:hAnsi="Times New Roman" w:cs="Times New Roman"/>
        </w:rPr>
        <w:t xml:space="preserve"> now,</w:t>
      </w:r>
      <w:r>
        <w:rPr>
          <w:rFonts w:ascii="Times New Roman" w:hAnsi="Times New Roman" w:cs="Times New Roman"/>
        </w:rPr>
        <w:t xml:space="preserve"> it can all be done by means so advanced, many software engineers don’t even know specifically how it </w:t>
      </w:r>
      <w:proofErr w:type="spellStart"/>
      <w:r>
        <w:rPr>
          <w:rFonts w:ascii="Times New Roman" w:hAnsi="Times New Roman" w:cs="Times New Roman"/>
        </w:rPr>
        <w:t>works</w:t>
      </w:r>
      <w:del w:id="15" w:author="Wagner, Erik (NIH/NCATS) [C]" w:date="2019-01-23T17:05:00Z">
        <w:r w:rsidDel="00451D9B">
          <w:rPr>
            <w:rFonts w:ascii="Times New Roman" w:hAnsi="Times New Roman" w:cs="Times New Roman"/>
          </w:rPr>
          <w:delText xml:space="preserve"> </w:delText>
        </w:r>
      </w:del>
      <w:ins w:id="16" w:author="Wagner, Erik (NIH/NCATS) [C]" w:date="2019-01-23T17:05:00Z">
        <w:r w:rsidR="00451D9B">
          <w:rPr>
            <w:rFonts w:ascii="Times New Roman" w:hAnsi="Times New Roman" w:cs="Times New Roman"/>
          </w:rPr>
          <w:t>at</w:t>
        </w:r>
        <w:proofErr w:type="spellEnd"/>
        <w:r w:rsidR="00451D9B">
          <w:rPr>
            <w:rFonts w:ascii="Times New Roman" w:hAnsi="Times New Roman" w:cs="Times New Roman"/>
          </w:rPr>
          <w:t xml:space="preserve"> the algorithmic level</w:t>
        </w:r>
      </w:ins>
      <w:del w:id="17" w:author="Wagner, Erik (NIH/NCATS) [C]" w:date="2019-01-23T17:05:00Z">
        <w:r w:rsidDel="00451D9B">
          <w:rPr>
            <w:rFonts w:ascii="Times New Roman" w:hAnsi="Times New Roman" w:cs="Times New Roman"/>
          </w:rPr>
          <w:delText>deep down</w:delText>
        </w:r>
      </w:del>
      <w:r>
        <w:rPr>
          <w:rFonts w:ascii="Times New Roman" w:hAnsi="Times New Roman" w:cs="Times New Roman"/>
        </w:rPr>
        <w:t xml:space="preserve">. Fortunately, the Relational Database Management </w:t>
      </w:r>
      <w:ins w:id="18" w:author="Wagner, Erik (NIH/NCATS) [C]" w:date="2019-01-23T17:05:00Z">
        <w:r w:rsidR="00451D9B">
          <w:rPr>
            <w:rFonts w:ascii="Times New Roman" w:hAnsi="Times New Roman" w:cs="Times New Roman"/>
          </w:rPr>
          <w:t>Systems (RDBMS) s</w:t>
        </w:r>
      </w:ins>
      <w:del w:id="19" w:author="Wagner, Erik (NIH/NCATS) [C]" w:date="2019-01-23T17:05:00Z">
        <w:r w:rsidDel="00451D9B">
          <w:rPr>
            <w:rFonts w:ascii="Times New Roman" w:hAnsi="Times New Roman" w:cs="Times New Roman"/>
          </w:rPr>
          <w:delText>S</w:delText>
        </w:r>
      </w:del>
      <w:r>
        <w:rPr>
          <w:rFonts w:ascii="Times New Roman" w:hAnsi="Times New Roman" w:cs="Times New Roman"/>
        </w:rPr>
        <w:t xml:space="preserve">oftware existing is so good, that </w:t>
      </w:r>
      <w:del w:id="20" w:author="Wagner, Erik (NIH/NCATS) [C]" w:date="2019-01-23T17:06:00Z">
        <w:r w:rsidDel="00451D9B">
          <w:rPr>
            <w:rFonts w:ascii="Times New Roman" w:hAnsi="Times New Roman" w:cs="Times New Roman"/>
          </w:rPr>
          <w:delText xml:space="preserve">they </w:delText>
        </w:r>
      </w:del>
      <w:ins w:id="21" w:author="Wagner, Erik (NIH/NCATS) [C]" w:date="2019-01-23T17:06:00Z">
        <w:r w:rsidR="00451D9B">
          <w:rPr>
            <w:rFonts w:ascii="Times New Roman" w:hAnsi="Times New Roman" w:cs="Times New Roman"/>
          </w:rPr>
          <w:t>designers</w:t>
        </w:r>
        <w:r w:rsidR="00451D9B">
          <w:rPr>
            <w:rFonts w:ascii="Times New Roman" w:hAnsi="Times New Roman" w:cs="Times New Roman"/>
          </w:rPr>
          <w:t xml:space="preserve"> </w:t>
        </w:r>
      </w:ins>
      <w:r>
        <w:rPr>
          <w:rFonts w:ascii="Times New Roman" w:hAnsi="Times New Roman" w:cs="Times New Roman"/>
        </w:rPr>
        <w:t>don’t have to</w:t>
      </w:r>
      <w:ins w:id="22" w:author="Wagner, Erik (NIH/NCATS) [C]" w:date="2019-01-23T17:06:00Z">
        <w:r w:rsidR="00451D9B">
          <w:rPr>
            <w:rFonts w:ascii="Times New Roman" w:hAnsi="Times New Roman" w:cs="Times New Roman"/>
          </w:rPr>
          <w:t xml:space="preserve"> understand the inner workings</w:t>
        </w:r>
      </w:ins>
      <w:r>
        <w:rPr>
          <w:rFonts w:ascii="Times New Roman" w:hAnsi="Times New Roman" w:cs="Times New Roman"/>
        </w:rPr>
        <w:t xml:space="preserve"> in order to make you a </w:t>
      </w:r>
      <w:del w:id="23" w:author="Wagner, Erik (NIH/NCATS) [C]" w:date="2019-01-23T17:06:00Z">
        <w:r w:rsidDel="00451D9B">
          <w:rPr>
            <w:rFonts w:ascii="Times New Roman" w:hAnsi="Times New Roman" w:cs="Times New Roman"/>
          </w:rPr>
          <w:delText xml:space="preserve">solid </w:delText>
        </w:r>
      </w:del>
      <w:ins w:id="24" w:author="Wagner, Erik (NIH/NCATS) [C]" w:date="2019-01-23T17:06:00Z">
        <w:r w:rsidR="00451D9B">
          <w:rPr>
            <w:rFonts w:ascii="Times New Roman" w:hAnsi="Times New Roman" w:cs="Times New Roman"/>
          </w:rPr>
          <w:t>robust, dynamic</w:t>
        </w:r>
        <w:r w:rsidR="00451D9B">
          <w:rPr>
            <w:rFonts w:ascii="Times New Roman" w:hAnsi="Times New Roman" w:cs="Times New Roman"/>
          </w:rPr>
          <w:t xml:space="preserve"> </w:t>
        </w:r>
      </w:ins>
      <w:r>
        <w:rPr>
          <w:rFonts w:ascii="Times New Roman" w:hAnsi="Times New Roman" w:cs="Times New Roman"/>
        </w:rPr>
        <w:t xml:space="preserve">system for managing your data. It can even be </w:t>
      </w:r>
      <w:r>
        <w:rPr>
          <w:rFonts w:ascii="Times New Roman" w:hAnsi="Times New Roman" w:cs="Times New Roman"/>
        </w:rPr>
        <w:lastRenderedPageBreak/>
        <w:t xml:space="preserve">integrated with your website so when someone books, their information is captured and added to the table (similar to an individual </w:t>
      </w:r>
      <w:proofErr w:type="gramStart"/>
      <w:r>
        <w:rPr>
          <w:rFonts w:ascii="Times New Roman" w:hAnsi="Times New Roman" w:cs="Times New Roman"/>
        </w:rPr>
        <w:t xml:space="preserve">spreadsheet) </w:t>
      </w:r>
      <w:ins w:id="25" w:author="Wagner, Erik (NIH/NCATS) [C]" w:date="2019-01-23T17:07:00Z">
        <w:r w:rsidR="00451D9B">
          <w:rPr>
            <w:rFonts w:ascii="Times New Roman" w:hAnsi="Times New Roman" w:cs="Times New Roman"/>
          </w:rPr>
          <w:t xml:space="preserve"> where</w:t>
        </w:r>
        <w:proofErr w:type="gramEnd"/>
        <w:r w:rsidR="00451D9B">
          <w:rPr>
            <w:rFonts w:ascii="Times New Roman" w:hAnsi="Times New Roman" w:cs="Times New Roman"/>
          </w:rPr>
          <w:t xml:space="preserve"> </w:t>
        </w:r>
      </w:ins>
      <w:r>
        <w:rPr>
          <w:rFonts w:ascii="Times New Roman" w:hAnsi="Times New Roman" w:cs="Times New Roman"/>
        </w:rPr>
        <w:t xml:space="preserve">it belongs. </w:t>
      </w:r>
    </w:p>
    <w:p w14:paraId="21E3F755" w14:textId="6FAEC98F" w:rsidR="005201C9" w:rsidRDefault="006A4E24" w:rsidP="00151A14">
      <w:pPr>
        <w:spacing w:line="480" w:lineRule="auto"/>
        <w:rPr>
          <w:rFonts w:ascii="Times New Roman" w:hAnsi="Times New Roman" w:cs="Times New Roman"/>
        </w:rPr>
      </w:pPr>
      <w:r>
        <w:rPr>
          <w:rFonts w:ascii="Times New Roman" w:hAnsi="Times New Roman" w:cs="Times New Roman"/>
        </w:rPr>
        <w:tab/>
        <w:t xml:space="preserve">When an event happens (registration, rental, accident, repair), the website will send a command to the </w:t>
      </w:r>
      <w:ins w:id="26" w:author="Wagner, Erik (NIH/NCATS) [C]" w:date="2019-01-23T17:07:00Z">
        <w:r w:rsidR="00451D9B">
          <w:rPr>
            <w:rFonts w:ascii="Times New Roman" w:hAnsi="Times New Roman" w:cs="Times New Roman"/>
          </w:rPr>
          <w:t>R</w:t>
        </w:r>
      </w:ins>
      <w:r>
        <w:rPr>
          <w:rFonts w:ascii="Times New Roman" w:hAnsi="Times New Roman" w:cs="Times New Roman"/>
        </w:rPr>
        <w:t xml:space="preserve">DBMS to make a change to a table and </w:t>
      </w:r>
      <w:r w:rsidR="005201C9">
        <w:rPr>
          <w:rFonts w:ascii="Times New Roman" w:hAnsi="Times New Roman" w:cs="Times New Roman"/>
        </w:rPr>
        <w:t>manipulate (</w:t>
      </w:r>
      <w:r>
        <w:rPr>
          <w:rFonts w:ascii="Times New Roman" w:hAnsi="Times New Roman" w:cs="Times New Roman"/>
        </w:rPr>
        <w:t>add, change, or remove</w:t>
      </w:r>
      <w:r w:rsidR="005201C9">
        <w:rPr>
          <w:rFonts w:ascii="Times New Roman" w:hAnsi="Times New Roman" w:cs="Times New Roman"/>
        </w:rPr>
        <w:t>)</w:t>
      </w:r>
      <w:r>
        <w:rPr>
          <w:rFonts w:ascii="Times New Roman" w:hAnsi="Times New Roman" w:cs="Times New Roman"/>
        </w:rPr>
        <w:t xml:space="preserve"> a piece of information. Each table can be visualized like an excel spreadsheet, but with some of the rows </w:t>
      </w:r>
      <w:r w:rsidR="002F6452">
        <w:rPr>
          <w:rFonts w:ascii="Times New Roman" w:hAnsi="Times New Roman" w:cs="Times New Roman"/>
        </w:rPr>
        <w:t xml:space="preserve">digitally referencing another spreadsheet in the background. </w:t>
      </w:r>
      <w:r w:rsidR="005201C9">
        <w:rPr>
          <w:rFonts w:ascii="Times New Roman" w:hAnsi="Times New Roman" w:cs="Times New Roman"/>
        </w:rPr>
        <w:t>The database is stored centrally on a server</w:t>
      </w:r>
      <w:r w:rsidR="001B7E1A">
        <w:rPr>
          <w:rFonts w:ascii="Times New Roman" w:hAnsi="Times New Roman" w:cs="Times New Roman"/>
        </w:rPr>
        <w:t>,</w:t>
      </w:r>
      <w:r w:rsidR="005201C9">
        <w:rPr>
          <w:rFonts w:ascii="Times New Roman" w:hAnsi="Times New Roman" w:cs="Times New Roman"/>
        </w:rPr>
        <w:t xml:space="preserve"> which can be duplicated so that data loss will never occur. It can even be</w:t>
      </w:r>
      <w:ins w:id="27" w:author="Wagner, Erik (NIH/NCATS) [C]" w:date="2019-01-23T17:07:00Z">
        <w:r w:rsidR="00451D9B">
          <w:rPr>
            <w:rFonts w:ascii="Times New Roman" w:hAnsi="Times New Roman" w:cs="Times New Roman"/>
          </w:rPr>
          <w:t xml:space="preserve"> hosted</w:t>
        </w:r>
      </w:ins>
      <w:r w:rsidR="005201C9">
        <w:rPr>
          <w:rFonts w:ascii="Times New Roman" w:hAnsi="Times New Roman" w:cs="Times New Roman"/>
        </w:rPr>
        <w:t xml:space="preserve"> on a small instance hosted by Amazon, saving you office space and providing enhanced security, performance and safety. You can even grant different levels of modification power to different users so that only managers can modify car properties but associates can change guest information. Credit card information can be protected from view by certain user groups, and while changes </w:t>
      </w:r>
      <w:r w:rsidR="006A4BAC">
        <w:rPr>
          <w:rFonts w:ascii="Times New Roman" w:hAnsi="Times New Roman" w:cs="Times New Roman"/>
        </w:rPr>
        <w:t xml:space="preserve">to </w:t>
      </w:r>
      <w:r w:rsidR="005201C9">
        <w:rPr>
          <w:rFonts w:ascii="Times New Roman" w:hAnsi="Times New Roman" w:cs="Times New Roman"/>
        </w:rPr>
        <w:t>or queries</w:t>
      </w:r>
      <w:r w:rsidR="006A4BAC">
        <w:rPr>
          <w:rFonts w:ascii="Times New Roman" w:hAnsi="Times New Roman" w:cs="Times New Roman"/>
        </w:rPr>
        <w:t xml:space="preserve"> from the DB can be made directly </w:t>
      </w:r>
      <w:r w:rsidR="005201C9">
        <w:rPr>
          <w:rFonts w:ascii="Times New Roman" w:hAnsi="Times New Roman" w:cs="Times New Roman"/>
        </w:rPr>
        <w:t>using something called Structured Query Language</w:t>
      </w:r>
      <w:r w:rsidR="006A4BAC">
        <w:rPr>
          <w:rFonts w:ascii="Times New Roman" w:hAnsi="Times New Roman" w:cs="Times New Roman"/>
        </w:rPr>
        <w:t xml:space="preserve"> (Indiana University, 2018)</w:t>
      </w:r>
      <w:r w:rsidR="005201C9">
        <w:rPr>
          <w:rFonts w:ascii="Times New Roman" w:hAnsi="Times New Roman" w:cs="Times New Roman"/>
        </w:rPr>
        <w:t xml:space="preserve">, user-facing GUIs can be made </w:t>
      </w:r>
      <w:r w:rsidR="006A4BAC">
        <w:rPr>
          <w:rFonts w:ascii="Times New Roman" w:hAnsi="Times New Roman" w:cs="Times New Roman"/>
        </w:rPr>
        <w:t xml:space="preserve">to use that language automatically </w:t>
      </w:r>
      <w:r w:rsidR="005201C9">
        <w:rPr>
          <w:rFonts w:ascii="Times New Roman" w:hAnsi="Times New Roman" w:cs="Times New Roman"/>
        </w:rPr>
        <w:t xml:space="preserve">so the layman can add change the database without typing a thing! </w:t>
      </w:r>
    </w:p>
    <w:p w14:paraId="1A6A2390" w14:textId="77777777" w:rsidR="00151A14" w:rsidRDefault="00151A14" w:rsidP="00151A14">
      <w:pPr>
        <w:spacing w:line="480" w:lineRule="auto"/>
        <w:rPr>
          <w:rFonts w:ascii="Times New Roman" w:hAnsi="Times New Roman" w:cs="Times New Roman"/>
        </w:rPr>
      </w:pPr>
    </w:p>
    <w:p w14:paraId="41944D5F" w14:textId="3BA3C62B" w:rsidR="005201C9" w:rsidRDefault="005201C9" w:rsidP="00151A14">
      <w:pPr>
        <w:spacing w:line="480" w:lineRule="auto"/>
        <w:rPr>
          <w:rFonts w:ascii="Times New Roman" w:hAnsi="Times New Roman" w:cs="Times New Roman"/>
        </w:rPr>
      </w:pPr>
      <w:r>
        <w:rPr>
          <w:rFonts w:ascii="Times New Roman" w:hAnsi="Times New Roman" w:cs="Times New Roman"/>
        </w:rPr>
        <w:tab/>
        <w:t>When an associate adds a guest to a vehicle a</w:t>
      </w:r>
      <w:r w:rsidR="005C4AF2">
        <w:rPr>
          <w:rFonts w:ascii="Times New Roman" w:hAnsi="Times New Roman" w:cs="Times New Roman"/>
        </w:rPr>
        <w:t>ccount, not only will the guest table increase by one, but the vehicle table will have an additional booking which, if queried, would reference back to that guest and so on and so forth. This has worked tremendously</w:t>
      </w:r>
      <w:ins w:id="28" w:author="Wagner, Erik (NIH/NCATS) [C]" w:date="2019-01-23T17:08:00Z">
        <w:r w:rsidR="00451D9B">
          <w:rPr>
            <w:rFonts w:ascii="Times New Roman" w:hAnsi="Times New Roman" w:cs="Times New Roman"/>
          </w:rPr>
          <w:t xml:space="preserve"> well</w:t>
        </w:r>
      </w:ins>
      <w:r w:rsidR="005C4AF2">
        <w:rPr>
          <w:rFonts w:ascii="Times New Roman" w:hAnsi="Times New Roman" w:cs="Times New Roman"/>
        </w:rPr>
        <w:t xml:space="preserve"> for similar industries like Supply Chain Management</w:t>
      </w:r>
      <w:r w:rsidR="001B7E1A">
        <w:rPr>
          <w:rFonts w:ascii="Times New Roman" w:hAnsi="Times New Roman" w:cs="Times New Roman"/>
        </w:rPr>
        <w:t xml:space="preserve"> (White, 2014)</w:t>
      </w:r>
      <w:r w:rsidR="005C4AF2">
        <w:rPr>
          <w:rFonts w:ascii="Times New Roman" w:hAnsi="Times New Roman" w:cs="Times New Roman"/>
        </w:rPr>
        <w:t xml:space="preserve"> and a nearly identical model: </w:t>
      </w:r>
      <w:proofErr w:type="gramStart"/>
      <w:r w:rsidR="005C4AF2">
        <w:rPr>
          <w:rFonts w:ascii="Times New Roman" w:hAnsi="Times New Roman" w:cs="Times New Roman"/>
        </w:rPr>
        <w:t>the</w:t>
      </w:r>
      <w:proofErr w:type="gramEnd"/>
      <w:r w:rsidR="005C4AF2">
        <w:rPr>
          <w:rFonts w:ascii="Times New Roman" w:hAnsi="Times New Roman" w:cs="Times New Roman"/>
        </w:rPr>
        <w:t xml:space="preserve"> Hotel Industry. Rather than Guests, Vehicles, and Repairs, hotels record Guests, Rooms, and Renovations but the basic premise is the sam</w:t>
      </w:r>
      <w:ins w:id="29" w:author="Wagner, Erik (NIH/NCATS) [C]" w:date="2019-01-23T17:08:00Z">
        <w:r w:rsidR="00451D9B">
          <w:rPr>
            <w:rFonts w:ascii="Times New Roman" w:hAnsi="Times New Roman" w:cs="Times New Roman"/>
          </w:rPr>
          <w:t xml:space="preserve">e: </w:t>
        </w:r>
      </w:ins>
      <w:del w:id="30" w:author="Wagner, Erik (NIH/NCATS) [C]" w:date="2019-01-23T17:08:00Z">
        <w:r w:rsidR="005C4AF2" w:rsidDel="00451D9B">
          <w:rPr>
            <w:rFonts w:ascii="Times New Roman" w:hAnsi="Times New Roman" w:cs="Times New Roman"/>
          </w:rPr>
          <w:delText>e</w:delText>
        </w:r>
        <w:r w:rsidR="006A4BAC" w:rsidDel="00451D9B">
          <w:rPr>
            <w:rFonts w:ascii="Times New Roman" w:hAnsi="Times New Roman" w:cs="Times New Roman"/>
          </w:rPr>
          <w:delText>…</w:delText>
        </w:r>
      </w:del>
      <w:r w:rsidR="005C4AF2">
        <w:rPr>
          <w:rFonts w:ascii="Times New Roman" w:hAnsi="Times New Roman" w:cs="Times New Roman"/>
        </w:rPr>
        <w:t xml:space="preserve"> a Relational Database ties all the information about your business together based on those specific </w:t>
      </w:r>
      <w:r w:rsidR="005C4AF2">
        <w:rPr>
          <w:rFonts w:ascii="Times New Roman" w:hAnsi="Times New Roman" w:cs="Times New Roman"/>
        </w:rPr>
        <w:lastRenderedPageBreak/>
        <w:t xml:space="preserve">individual relationships between </w:t>
      </w:r>
      <w:r w:rsidR="00151A14">
        <w:rPr>
          <w:rFonts w:ascii="Times New Roman" w:hAnsi="Times New Roman" w:cs="Times New Roman"/>
        </w:rPr>
        <w:t>pieces of information, making them accessible to the human users behind your business.</w:t>
      </w:r>
    </w:p>
    <w:p w14:paraId="71691904" w14:textId="77777777" w:rsidR="005C4AF2" w:rsidRDefault="005C4AF2" w:rsidP="006A4E24">
      <w:pPr>
        <w:spacing w:line="480" w:lineRule="auto"/>
        <w:ind w:right="1440"/>
        <w:rPr>
          <w:rFonts w:ascii="Times New Roman" w:hAnsi="Times New Roman" w:cs="Times New Roman"/>
        </w:rPr>
      </w:pPr>
    </w:p>
    <w:p w14:paraId="67F190AF" w14:textId="77777777" w:rsidR="005C4AF2" w:rsidRDefault="005C4AF2" w:rsidP="006A4E24">
      <w:pPr>
        <w:spacing w:line="480" w:lineRule="auto"/>
        <w:ind w:right="1440"/>
        <w:rPr>
          <w:rFonts w:ascii="Times New Roman" w:hAnsi="Times New Roman" w:cs="Times New Roman"/>
        </w:rPr>
      </w:pPr>
    </w:p>
    <w:p w14:paraId="39486882" w14:textId="77777777" w:rsidR="005C4AF2" w:rsidRPr="005C4AF2" w:rsidRDefault="006A4BAC" w:rsidP="005C4AF2">
      <w:pPr>
        <w:rPr>
          <w:rFonts w:ascii="Times" w:eastAsia="Times New Roman" w:hAnsi="Times" w:cs="Times New Roman"/>
          <w:sz w:val="20"/>
          <w:szCs w:val="20"/>
        </w:rPr>
      </w:pPr>
      <w:r>
        <w:rPr>
          <w:rFonts w:ascii="Times New Roman" w:eastAsia="Times New Roman" w:hAnsi="Times New Roman" w:cs="Times New Roman"/>
          <w:color w:val="333333"/>
          <w:shd w:val="clear" w:color="auto" w:fill="FFFFFF"/>
        </w:rPr>
        <w:t xml:space="preserve">[1] </w:t>
      </w:r>
      <w:r w:rsidR="005C4AF2" w:rsidRPr="005C4AF2">
        <w:rPr>
          <w:rFonts w:ascii="Times New Roman" w:eastAsia="Times New Roman" w:hAnsi="Times New Roman" w:cs="Times New Roman"/>
          <w:color w:val="333333"/>
          <w:shd w:val="clear" w:color="auto" w:fill="FFFFFF"/>
        </w:rPr>
        <w:t xml:space="preserve">Crosley, T. (2017, August 29). How did people use to store data before the first generation of a computer? Retrieved January 23, 2019, from </w:t>
      </w:r>
      <w:hyperlink r:id="rId6" w:history="1">
        <w:r w:rsidR="005C4AF2" w:rsidRPr="001B7E1A">
          <w:rPr>
            <w:rStyle w:val="Hyperlink"/>
            <w:rFonts w:ascii="Times New Roman" w:eastAsia="Times New Roman" w:hAnsi="Times New Roman" w:cs="Times New Roman"/>
            <w:shd w:val="clear" w:color="auto" w:fill="FFFFFF"/>
          </w:rPr>
          <w:t>https://www.quora.com/How-did-people-use-to-store-data-before-the-first-generation-of-a-computer</w:t>
        </w:r>
      </w:hyperlink>
    </w:p>
    <w:p w14:paraId="29DE2263" w14:textId="77777777" w:rsidR="005C4AF2" w:rsidRDefault="005C4AF2" w:rsidP="006A4E24">
      <w:pPr>
        <w:spacing w:line="480" w:lineRule="auto"/>
        <w:ind w:right="1440"/>
        <w:rPr>
          <w:rFonts w:ascii="Times New Roman" w:hAnsi="Times New Roman" w:cs="Times New Roman"/>
        </w:rPr>
      </w:pPr>
    </w:p>
    <w:p w14:paraId="49D9FDAA" w14:textId="77777777" w:rsidR="006A4BAC" w:rsidRPr="006A4BAC" w:rsidRDefault="006A4BAC" w:rsidP="006A4BAC">
      <w:pPr>
        <w:rPr>
          <w:rFonts w:ascii="Times" w:eastAsia="Times New Roman" w:hAnsi="Times" w:cs="Times New Roman"/>
          <w:sz w:val="20"/>
          <w:szCs w:val="20"/>
        </w:rPr>
      </w:pPr>
      <w:r>
        <w:rPr>
          <w:rFonts w:ascii="Times New Roman" w:hAnsi="Times New Roman" w:cs="Times New Roman"/>
        </w:rPr>
        <w:t xml:space="preserve">[2] </w:t>
      </w:r>
      <w:r w:rsidRPr="006A4BAC">
        <w:rPr>
          <w:rFonts w:ascii="Times New Roman" w:eastAsia="Times New Roman" w:hAnsi="Times New Roman" w:cs="Times New Roman"/>
          <w:color w:val="333333"/>
          <w:shd w:val="clear" w:color="auto" w:fill="FFFFFF"/>
        </w:rPr>
        <w:t xml:space="preserve">IU, I. (2018, January 18). What is SQL, and what are some example statements for retrieving data from a table? Retrieved January 23, 2019, from </w:t>
      </w:r>
      <w:hyperlink r:id="rId7" w:history="1">
        <w:r w:rsidRPr="001B7E1A">
          <w:rPr>
            <w:rStyle w:val="Hyperlink"/>
            <w:rFonts w:ascii="Times New Roman" w:eastAsia="Times New Roman" w:hAnsi="Times New Roman" w:cs="Times New Roman"/>
            <w:shd w:val="clear" w:color="auto" w:fill="FFFFFF"/>
          </w:rPr>
          <w:t>https://kb.iu.edu/d/ahux</w:t>
        </w:r>
      </w:hyperlink>
    </w:p>
    <w:p w14:paraId="4AE54A75" w14:textId="77777777" w:rsidR="006A4BAC" w:rsidRDefault="006A4BAC" w:rsidP="006A4E24">
      <w:pPr>
        <w:spacing w:line="480" w:lineRule="auto"/>
        <w:ind w:right="1440"/>
        <w:rPr>
          <w:rFonts w:ascii="Times New Roman" w:hAnsi="Times New Roman" w:cs="Times New Roman"/>
        </w:rPr>
      </w:pPr>
    </w:p>
    <w:p w14:paraId="59665354" w14:textId="77777777" w:rsidR="001B7E1A" w:rsidRPr="001B7E1A" w:rsidRDefault="001B7E1A" w:rsidP="001B7E1A">
      <w:pPr>
        <w:rPr>
          <w:rFonts w:ascii="Times" w:eastAsia="Times New Roman" w:hAnsi="Times" w:cs="Times New Roman"/>
          <w:sz w:val="20"/>
          <w:szCs w:val="20"/>
        </w:rPr>
      </w:pPr>
      <w:r>
        <w:rPr>
          <w:rFonts w:ascii="Times New Roman" w:hAnsi="Times New Roman" w:cs="Times New Roman"/>
        </w:rPr>
        <w:t>[3]</w:t>
      </w:r>
      <w:r w:rsidRPr="001B7E1A">
        <w:rPr>
          <w:rFonts w:ascii="Times New Roman" w:eastAsia="Times New Roman" w:hAnsi="Times New Roman" w:cs="Times New Roman"/>
          <w:color w:val="333333"/>
          <w:shd w:val="clear" w:color="auto" w:fill="FFFFFF"/>
        </w:rPr>
        <w:t xml:space="preserve"> White, D. (2014, December 2). Dealing with Supply Chain Big Data. Retrieved January 23, 2019, from </w:t>
      </w:r>
      <w:hyperlink r:id="rId8" w:history="1">
        <w:r w:rsidRPr="00401D99">
          <w:rPr>
            <w:rStyle w:val="Hyperlink"/>
            <w:rFonts w:ascii="Times New Roman" w:eastAsia="Times New Roman" w:hAnsi="Times New Roman" w:cs="Times New Roman"/>
            <w:shd w:val="clear" w:color="auto" w:fill="FFFFFF"/>
          </w:rPr>
          <w:t>https://logisticsviewpoints.com/2014/12/02/dealing-with-supply-chain-big-data/</w:t>
        </w:r>
      </w:hyperlink>
      <w:r>
        <w:rPr>
          <w:rFonts w:ascii="Times" w:eastAsia="Times New Roman" w:hAnsi="Times" w:cs="Times New Roman"/>
          <w:sz w:val="20"/>
          <w:szCs w:val="20"/>
        </w:rPr>
        <w:t xml:space="preserve"> </w:t>
      </w:r>
      <w:r w:rsidRPr="001B7E1A">
        <w:rPr>
          <w:rFonts w:ascii="Times New Roman" w:eastAsia="Times New Roman" w:hAnsi="Times New Roman" w:cs="Times New Roman"/>
          <w:color w:val="333333"/>
        </w:rPr>
        <w:t xml:space="preserve">Logistics </w:t>
      </w:r>
      <w:proofErr w:type="spellStart"/>
      <w:r w:rsidRPr="001B7E1A">
        <w:rPr>
          <w:rFonts w:ascii="Times New Roman" w:eastAsia="Times New Roman" w:hAnsi="Times New Roman" w:cs="Times New Roman"/>
          <w:color w:val="333333"/>
        </w:rPr>
        <w:t>ViewPoints</w:t>
      </w:r>
      <w:proofErr w:type="spellEnd"/>
    </w:p>
    <w:p w14:paraId="45979BC7" w14:textId="77777777" w:rsidR="001B7E1A" w:rsidRPr="006A4E24" w:rsidRDefault="001B7E1A" w:rsidP="006A4E24">
      <w:pPr>
        <w:spacing w:line="480" w:lineRule="auto"/>
        <w:ind w:right="1440"/>
        <w:rPr>
          <w:rFonts w:ascii="Times New Roman" w:hAnsi="Times New Roman" w:cs="Times New Roman"/>
        </w:rPr>
      </w:pPr>
    </w:p>
    <w:sectPr w:rsidR="001B7E1A" w:rsidRPr="006A4E24" w:rsidSect="001C5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Erik (NIH/NCATS) [C]">
    <w15:presenceInfo w15:providerId="AD" w15:userId="S-1-5-21-12604286-656692736-1848903544-820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4"/>
    <w:rsid w:val="00151A14"/>
    <w:rsid w:val="001B7E1A"/>
    <w:rsid w:val="001C5342"/>
    <w:rsid w:val="002F6452"/>
    <w:rsid w:val="00356176"/>
    <w:rsid w:val="00451D9B"/>
    <w:rsid w:val="005201C9"/>
    <w:rsid w:val="005C4AF2"/>
    <w:rsid w:val="006A4BAC"/>
    <w:rsid w:val="006A4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C818B"/>
  <w14:defaultImageDpi w14:val="300"/>
  <w15:docId w15:val="{15B6CB1C-5824-465D-BCE9-ACA77C50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A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AF2"/>
    <w:rPr>
      <w:rFonts w:ascii="Lucida Grande" w:hAnsi="Lucida Grande" w:cs="Lucida Grande"/>
      <w:sz w:val="18"/>
      <w:szCs w:val="18"/>
    </w:rPr>
  </w:style>
  <w:style w:type="character" w:styleId="Hyperlink">
    <w:name w:val="Hyperlink"/>
    <w:basedOn w:val="DefaultParagraphFont"/>
    <w:uiPriority w:val="99"/>
    <w:unhideWhenUsed/>
    <w:rsid w:val="001B7E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292309">
      <w:bodyDiv w:val="1"/>
      <w:marLeft w:val="0"/>
      <w:marRight w:val="0"/>
      <w:marTop w:val="0"/>
      <w:marBottom w:val="0"/>
      <w:divBdr>
        <w:top w:val="none" w:sz="0" w:space="0" w:color="auto"/>
        <w:left w:val="none" w:sz="0" w:space="0" w:color="auto"/>
        <w:bottom w:val="none" w:sz="0" w:space="0" w:color="auto"/>
        <w:right w:val="none" w:sz="0" w:space="0" w:color="auto"/>
      </w:divBdr>
    </w:div>
    <w:div w:id="1566718404">
      <w:bodyDiv w:val="1"/>
      <w:marLeft w:val="0"/>
      <w:marRight w:val="0"/>
      <w:marTop w:val="0"/>
      <w:marBottom w:val="0"/>
      <w:divBdr>
        <w:top w:val="none" w:sz="0" w:space="0" w:color="auto"/>
        <w:left w:val="none" w:sz="0" w:space="0" w:color="auto"/>
        <w:bottom w:val="none" w:sz="0" w:space="0" w:color="auto"/>
        <w:right w:val="none" w:sz="0" w:space="0" w:color="auto"/>
      </w:divBdr>
    </w:div>
    <w:div w:id="1877348734">
      <w:bodyDiv w:val="1"/>
      <w:marLeft w:val="0"/>
      <w:marRight w:val="0"/>
      <w:marTop w:val="0"/>
      <w:marBottom w:val="0"/>
      <w:divBdr>
        <w:top w:val="none" w:sz="0" w:space="0" w:color="auto"/>
        <w:left w:val="none" w:sz="0" w:space="0" w:color="auto"/>
        <w:bottom w:val="none" w:sz="0" w:space="0" w:color="auto"/>
        <w:right w:val="none" w:sz="0" w:space="0" w:color="auto"/>
      </w:divBdr>
      <w:divsChild>
        <w:div w:id="10057461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sticsviewpoints.com/2014/12/02/dealing-with-supply-chain-big-data/" TargetMode="External"/><Relationship Id="rId3" Type="http://schemas.openxmlformats.org/officeDocument/2006/relationships/webSettings" Target="webSettings.xml"/><Relationship Id="rId7" Type="http://schemas.openxmlformats.org/officeDocument/2006/relationships/hyperlink" Target="https://kb.iu.edu/d/ah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did-people-use-to-store-data-before-the-first-generation-of-a-computer" TargetMode="External"/><Relationship Id="rId11" Type="http://schemas.openxmlformats.org/officeDocument/2006/relationships/theme" Target="theme/theme1.xml"/><Relationship Id="rId5" Type="http://schemas.openxmlformats.org/officeDocument/2006/relationships/image" Target="media/image2.jpeg"/><Relationship Id="rId10" Type="http://schemas.microsoft.com/office/2011/relationships/people" Target="people.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Wagner, Erik (NIH/NCATS) [C]</cp:lastModifiedBy>
  <cp:revision>2</cp:revision>
  <dcterms:created xsi:type="dcterms:W3CDTF">2019-01-23T22:12:00Z</dcterms:created>
  <dcterms:modified xsi:type="dcterms:W3CDTF">2019-01-23T22:12:00Z</dcterms:modified>
</cp:coreProperties>
</file>